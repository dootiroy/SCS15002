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7B" w:rsidRDefault="00D76850">
      <w:r>
        <w:t>Project Number:</w:t>
      </w:r>
      <w:r w:rsidRPr="00D76850">
        <w:t xml:space="preserve"> </w:t>
      </w:r>
      <w:r w:rsidR="00481B20">
        <w:t>SCS1</w:t>
      </w:r>
      <w:r w:rsidR="00477D08">
        <w:t>5002</w:t>
      </w:r>
    </w:p>
    <w:p w:rsidR="00D76850" w:rsidRDefault="00D76850">
      <w:r>
        <w:t xml:space="preserve">Client: </w:t>
      </w:r>
      <w:r w:rsidR="00C6766A">
        <w:t xml:space="preserve">Dr. </w:t>
      </w:r>
      <w:r w:rsidR="00477D08">
        <w:t>Christine Kirchhoff</w:t>
      </w:r>
    </w:p>
    <w:p w:rsidR="004919AB" w:rsidRDefault="004919AB">
      <w:r>
        <w:t xml:space="preserve">Affiliation: </w:t>
      </w:r>
      <w:r w:rsidR="00477D08" w:rsidRPr="00477D08">
        <w:t>Civil and Environmental Engineering</w:t>
      </w:r>
    </w:p>
    <w:p w:rsidR="00D76850" w:rsidRDefault="00D76850">
      <w:r>
        <w:t xml:space="preserve">Consultant: </w:t>
      </w:r>
      <w:proofErr w:type="spellStart"/>
      <w:r>
        <w:t>Dooti</w:t>
      </w:r>
      <w:proofErr w:type="spellEnd"/>
      <w:r>
        <w:t xml:space="preserve"> Roy</w:t>
      </w:r>
    </w:p>
    <w:p w:rsidR="004919AB" w:rsidRDefault="004919AB">
      <w:r>
        <w:t xml:space="preserve">Attendees: </w:t>
      </w:r>
      <w:r w:rsidR="00C6766A">
        <w:t xml:space="preserve">Dr. </w:t>
      </w:r>
      <w:r w:rsidR="00477D08">
        <w:t>Christine Kirchhoff</w:t>
      </w:r>
      <w:r>
        <w:t xml:space="preserve">, </w:t>
      </w:r>
      <w:r w:rsidR="00477D08">
        <w:t xml:space="preserve">Dr. Ming Hui Chen and </w:t>
      </w:r>
      <w:proofErr w:type="spellStart"/>
      <w:r>
        <w:t>Dooti</w:t>
      </w:r>
      <w:proofErr w:type="spellEnd"/>
      <w:r>
        <w:t xml:space="preserve"> Roy</w:t>
      </w:r>
    </w:p>
    <w:p w:rsidR="00D76850" w:rsidRDefault="00477D08">
      <w:r>
        <w:t>Location: CLAS 326</w:t>
      </w:r>
    </w:p>
    <w:p w:rsidR="00D76850" w:rsidRDefault="00D76850">
      <w:r>
        <w:t xml:space="preserve">Time and Date: </w:t>
      </w:r>
      <w:r w:rsidR="00477D08">
        <w:t>5</w:t>
      </w:r>
      <w:r w:rsidR="0019698B">
        <w:t>:</w:t>
      </w:r>
      <w:r w:rsidR="00477D08">
        <w:t>0</w:t>
      </w:r>
      <w:r w:rsidR="00FA2230">
        <w:t>0-</w:t>
      </w:r>
      <w:r w:rsidR="00477D08">
        <w:t>6</w:t>
      </w:r>
      <w:r w:rsidR="00577334">
        <w:t>:</w:t>
      </w:r>
      <w:r w:rsidR="00C6766A">
        <w:t>0</w:t>
      </w:r>
      <w:r w:rsidR="00111320">
        <w:t>0</w:t>
      </w:r>
      <w:r w:rsidR="009E10F2">
        <w:t xml:space="preserve"> p.m., </w:t>
      </w:r>
      <w:r w:rsidR="00477D08">
        <w:t>01</w:t>
      </w:r>
      <w:r w:rsidR="00577334">
        <w:t>/</w:t>
      </w:r>
      <w:r w:rsidR="0019698B">
        <w:t>29</w:t>
      </w:r>
      <w:r w:rsidR="00FA2230">
        <w:t>/201</w:t>
      </w:r>
      <w:r w:rsidR="00477D08">
        <w:t>5</w:t>
      </w:r>
    </w:p>
    <w:p w:rsidR="00FA2230" w:rsidRDefault="00D76850" w:rsidP="00637DD9">
      <w:pPr>
        <w:spacing w:line="240" w:lineRule="auto"/>
        <w:rPr>
          <w:color w:val="808080" w:themeColor="background1" w:themeShade="8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37DD9">
        <w:rPr>
          <w:color w:val="808080" w:themeColor="background1" w:themeShade="8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Meeting Summary: </w:t>
      </w:r>
    </w:p>
    <w:p w:rsidR="00B14855" w:rsidRDefault="00B14855" w:rsidP="00637DD9">
      <w:pPr>
        <w:spacing w:line="240" w:lineRule="auto"/>
      </w:pPr>
      <w:r>
        <w:t>In the initial meeting Christine explained her project plan to us. The origin of the data was explained and most of the variables were explained. Project goals and a rough future plan was laid down.</w:t>
      </w:r>
    </w:p>
    <w:p w:rsidR="002F1F20" w:rsidRDefault="00D76850" w:rsidP="00B14855">
      <w:pPr>
        <w:spacing w:line="240" w:lineRule="auto"/>
        <w:rPr>
          <w:rFonts w:eastAsiaTheme="minorEastAsia"/>
        </w:rPr>
      </w:pPr>
      <w:r w:rsidRPr="00637DD9">
        <w:rPr>
          <w:color w:val="808080" w:themeColor="background1" w:themeShade="8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Main </w:t>
      </w:r>
      <w:r w:rsidR="004674AF" w:rsidRPr="00637DD9">
        <w:rPr>
          <w:color w:val="808080" w:themeColor="background1" w:themeShade="8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Points</w:t>
      </w:r>
      <w:r w:rsidRPr="00637DD9">
        <w:rPr>
          <w:color w:val="808080" w:themeColor="background1" w:themeShade="8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Discussed:</w:t>
      </w:r>
    </w:p>
    <w:p w:rsidR="00B14855" w:rsidRDefault="00454E1A" w:rsidP="00B14855">
      <w:pPr>
        <w:spacing w:line="240" w:lineRule="auto"/>
      </w:pPr>
      <w:r>
        <w:t xml:space="preserve">The data has been provided by Department of Energy and Environmental Protection (DEEP), State of Connecticut. </w:t>
      </w:r>
      <w:del w:id="0" w:author="C Kirchhoff" w:date="2015-02-05T09:46:00Z">
        <w:r w:rsidDel="001D1354">
          <w:delText>Environmental Protection Agency or EPA</w:delText>
        </w:r>
      </w:del>
      <w:ins w:id="1" w:author="C Kirchhoff" w:date="2015-02-05T09:46:00Z">
        <w:r w:rsidR="001D1354">
          <w:t>DEEP (authority for state regulation is devolved from Federal Clean Water Act statute)</w:t>
        </w:r>
      </w:ins>
      <w:r>
        <w:t xml:space="preserve"> is responsible for controlling storm water discharges from industrial facilities and municipalities. For each industry, mandatory </w:t>
      </w:r>
      <w:del w:id="2" w:author="C Kirchhoff" w:date="2015-02-05T09:47:00Z">
        <w:r w:rsidDel="001D1354">
          <w:delText xml:space="preserve">checks </w:delText>
        </w:r>
      </w:del>
      <w:ins w:id="3" w:author="C Kirchhoff" w:date="2015-02-05T09:47:00Z">
        <w:r w:rsidR="001D1354">
          <w:t>monitoring</w:t>
        </w:r>
        <w:r w:rsidR="001D1354">
          <w:t xml:space="preserve"> </w:t>
        </w:r>
      </w:ins>
      <w:r>
        <w:t>happen</w:t>
      </w:r>
      <w:ins w:id="4" w:author="C Kirchhoff" w:date="2015-02-05T09:47:00Z">
        <w:r w:rsidR="001D1354">
          <w:t>s</w:t>
        </w:r>
      </w:ins>
      <w:r>
        <w:t xml:space="preserve"> at regular interval</w:t>
      </w:r>
      <w:ins w:id="5" w:author="C Kirchhoff" w:date="2015-02-05T09:47:00Z">
        <w:r w:rsidR="001D1354">
          <w:t>s (per permit requirements)</w:t>
        </w:r>
      </w:ins>
      <w:r>
        <w:t xml:space="preserve"> within the first few </w:t>
      </w:r>
      <w:del w:id="6" w:author="C Kirchhoff" w:date="2015-02-05T09:48:00Z">
        <w:r w:rsidDel="001D1354">
          <w:delText xml:space="preserve">weeks </w:delText>
        </w:r>
      </w:del>
      <w:ins w:id="7" w:author="C Kirchhoff" w:date="2015-02-05T09:48:00Z">
        <w:r w:rsidR="001D1354">
          <w:t>days</w:t>
        </w:r>
        <w:r w:rsidR="001D1354">
          <w:t xml:space="preserve"> </w:t>
        </w:r>
      </w:ins>
      <w:r>
        <w:t>of the storm</w:t>
      </w:r>
      <w:del w:id="8" w:author="C Kirchhoff" w:date="2015-02-05T09:48:00Z">
        <w:r w:rsidDel="001D1354">
          <w:delText xml:space="preserve"> </w:delText>
        </w:r>
      </w:del>
      <w:ins w:id="9" w:author="C Kirchhoff" w:date="2015-02-05T09:48:00Z">
        <w:r w:rsidR="001D1354">
          <w:t xml:space="preserve">. The </w:t>
        </w:r>
        <w:proofErr w:type="spellStart"/>
        <w:r w:rsidR="001D1354">
          <w:t>permittees</w:t>
        </w:r>
        <w:proofErr w:type="spellEnd"/>
        <w:r w:rsidR="001D1354">
          <w:t xml:space="preserve"> report the water quality test results from the monitoring to the DEEP as required to meet the SW permit</w:t>
        </w:r>
      </w:ins>
      <w:del w:id="10" w:author="C Kirchhoff" w:date="2015-02-05T09:48:00Z">
        <w:r w:rsidDel="001D1354">
          <w:delText>and based on the quality of the discharge, a permit is issued/maintained by the industry</w:delText>
        </w:r>
      </w:del>
      <w:r>
        <w:t xml:space="preserve">. Several </w:t>
      </w:r>
      <w:del w:id="11" w:author="C Kirchhoff" w:date="2015-02-05T09:49:00Z">
        <w:r w:rsidDel="001D1354">
          <w:delText xml:space="preserve">metrics </w:delText>
        </w:r>
      </w:del>
      <w:ins w:id="12" w:author="C Kirchhoff" w:date="2015-02-05T09:49:00Z">
        <w:r w:rsidR="001D1354">
          <w:t>water quality parameters</w:t>
        </w:r>
        <w:r w:rsidR="001D1354">
          <w:t xml:space="preserve"> </w:t>
        </w:r>
      </w:ins>
      <w:r>
        <w:t xml:space="preserve">are recorded during this </w:t>
      </w:r>
      <w:del w:id="13" w:author="C Kirchhoff" w:date="2015-02-05T09:49:00Z">
        <w:r w:rsidDel="001D1354">
          <w:delText xml:space="preserve">checks </w:delText>
        </w:r>
      </w:del>
      <w:ins w:id="14" w:author="C Kirchhoff" w:date="2015-02-05T09:49:00Z">
        <w:r w:rsidR="001D1354">
          <w:t>monitoring (as specified by permit)</w:t>
        </w:r>
        <w:r w:rsidR="001D1354">
          <w:t xml:space="preserve"> </w:t>
        </w:r>
      </w:ins>
      <w:r>
        <w:t xml:space="preserve">including </w:t>
      </w:r>
      <w:r w:rsidR="008C5DE0">
        <w:t xml:space="preserve">amount of oil and grease in the sample discharge, </w:t>
      </w:r>
      <w:r>
        <w:t>total amount of Phosphorus, total nitrate content, sample pH balance to ensure the acidity of the discharge is within allowed limits</w:t>
      </w:r>
      <w:ins w:id="15" w:author="C Kirchhoff" w:date="2015-02-05T09:49:00Z">
        <w:r w:rsidR="001D1354">
          <w:t>, etc.</w:t>
        </w:r>
      </w:ins>
      <w:del w:id="16" w:author="C Kirchhoff" w:date="2015-02-05T09:49:00Z">
        <w:r w:rsidDel="001D1354">
          <w:delText>.</w:delText>
        </w:r>
      </w:del>
      <w:r>
        <w:t xml:space="preserve"> </w:t>
      </w:r>
      <w:del w:id="17" w:author="C Kirchhoff" w:date="2015-02-05T09:49:00Z">
        <w:r w:rsidDel="001D1354">
          <w:delText xml:space="preserve">This </w:delText>
        </w:r>
      </w:del>
      <w:ins w:id="18" w:author="C Kirchhoff" w:date="2015-02-05T09:49:00Z">
        <w:r w:rsidR="001D1354">
          <w:t>The quality of SW runoff is important</w:t>
        </w:r>
      </w:ins>
      <w:del w:id="19" w:author="C Kirchhoff" w:date="2015-02-05T09:49:00Z">
        <w:r w:rsidDel="001D1354">
          <w:delText>is impactful</w:delText>
        </w:r>
      </w:del>
      <w:r>
        <w:t xml:space="preserve"> to society </w:t>
      </w:r>
      <w:r w:rsidR="008C5DE0">
        <w:t>as the discharges drain into ponds, creeks, rivers nearby to the location of the industry</w:t>
      </w:r>
      <w:ins w:id="20" w:author="C Kirchhoff" w:date="2015-02-05T09:50:00Z">
        <w:r w:rsidR="001D1354">
          <w:t xml:space="preserve"> and have the potential to diminish water quality of those receiving streams</w:t>
        </w:r>
      </w:ins>
      <w:r w:rsidR="008C5DE0">
        <w:t xml:space="preserve">. </w:t>
      </w:r>
    </w:p>
    <w:p w:rsidR="008C5DE0" w:rsidRDefault="008C5DE0" w:rsidP="00B14855">
      <w:pPr>
        <w:spacing w:line="240" w:lineRule="auto"/>
      </w:pPr>
      <w:r>
        <w:t xml:space="preserve">The data records all industries in each of the 169 towns of the state of Connecticut starting from 1996 up to 2013. </w:t>
      </w:r>
      <w:ins w:id="21" w:author="C Kirchhoff" w:date="2015-02-05T09:51:00Z">
        <w:r w:rsidR="00B42374">
          <w:t>Including in the data are results of periodic</w:t>
        </w:r>
      </w:ins>
      <w:ins w:id="22" w:author="C Kirchhoff" w:date="2015-02-05T09:52:00Z">
        <w:r w:rsidR="00B42374">
          <w:t xml:space="preserve"> stormwater quality</w:t>
        </w:r>
      </w:ins>
      <w:ins w:id="23" w:author="C Kirchhoff" w:date="2015-02-05T09:51:00Z">
        <w:r w:rsidR="00B42374">
          <w:t xml:space="preserve"> monitoring (parameters described above)</w:t>
        </w:r>
      </w:ins>
      <w:ins w:id="24" w:author="C Kirchhoff" w:date="2015-02-05T09:52:00Z">
        <w:r w:rsidR="00B42374">
          <w:t xml:space="preserve"> that are required to be reported (as specified in the permits). </w:t>
        </w:r>
      </w:ins>
      <w:del w:id="25" w:author="C Kirchhoff" w:date="2015-02-05T09:53:00Z">
        <w:r w:rsidDel="00B42374">
          <w:delText xml:space="preserve">During this time period, each industry have undergone these checks. </w:delText>
        </w:r>
      </w:del>
      <w:ins w:id="26" w:author="C Kirchhoff" w:date="2015-02-05T09:53:00Z">
        <w:r w:rsidR="00B42374">
          <w:t xml:space="preserve">The permit requirements state benchmark values for each parameter </w:t>
        </w:r>
      </w:ins>
      <w:ins w:id="27" w:author="C Kirchhoff" w:date="2015-02-05T09:54:00Z">
        <w:r w:rsidR="00B42374">
          <w:t xml:space="preserve">(see </w:t>
        </w:r>
      </w:ins>
      <w:ins w:id="28" w:author="C Kirchhoff" w:date="2015-02-05T09:55:00Z">
        <w:r w:rsidR="00B42374">
          <w:t xml:space="preserve">parameter_limits_requirements_timeline_SIC_codes.xlsx) </w:t>
        </w:r>
      </w:ins>
      <w:ins w:id="29" w:author="C Kirchhoff" w:date="2015-02-05T09:53:00Z">
        <w:r w:rsidR="00B42374">
          <w:t>and it appears s</w:t>
        </w:r>
      </w:ins>
      <w:del w:id="30" w:author="C Kirchhoff" w:date="2015-02-05T09:53:00Z">
        <w:r w:rsidDel="00B42374">
          <w:delText>S</w:delText>
        </w:r>
      </w:del>
      <w:r>
        <w:t xml:space="preserve">ome </w:t>
      </w:r>
      <w:ins w:id="31" w:author="C Kirchhoff" w:date="2015-02-05T09:53:00Z">
        <w:r w:rsidR="00B42374">
          <w:t xml:space="preserve">reported values </w:t>
        </w:r>
      </w:ins>
      <w:r>
        <w:t xml:space="preserve">were within the limits where as others </w:t>
      </w:r>
      <w:ins w:id="32" w:author="C Kirchhoff" w:date="2015-02-05T09:53:00Z">
        <w:r w:rsidR="00B42374">
          <w:t xml:space="preserve">are in excess. According to the permit requirements, individual industries who exceed benchmark limits are mandated to </w:t>
        </w:r>
      </w:ins>
      <w:del w:id="33" w:author="C Kirchhoff" w:date="2015-02-05T09:53:00Z">
        <w:r w:rsidDel="00B42374">
          <w:delText>h</w:delText>
        </w:r>
      </w:del>
      <w:del w:id="34" w:author="C Kirchhoff" w:date="2015-02-05T09:54:00Z">
        <w:r w:rsidDel="00B42374">
          <w:delText xml:space="preserve">ave tried to </w:delText>
        </w:r>
      </w:del>
      <w:r>
        <w:t xml:space="preserve">improve the quality of discharge. </w:t>
      </w:r>
      <w:ins w:id="35" w:author="C Kirchhoff" w:date="2015-02-05T09:54:00Z">
        <w:r w:rsidR="00B42374">
          <w:t xml:space="preserve">Whether or not this actually happens is unknown at this time. </w:t>
        </w:r>
      </w:ins>
      <w:r>
        <w:t xml:space="preserve">The data records all the relevant metrics along with geo-specific information such as size of the municipality, </w:t>
      </w:r>
      <w:del w:id="36" w:author="C Kirchhoff" w:date="2015-02-05T09:54:00Z">
        <w:r w:rsidDel="00B42374">
          <w:delText xml:space="preserve">draining </w:delText>
        </w:r>
      </w:del>
      <w:ins w:id="37" w:author="C Kirchhoff" w:date="2015-02-05T09:54:00Z">
        <w:r w:rsidR="00B42374">
          <w:t>receiving water</w:t>
        </w:r>
      </w:ins>
      <w:del w:id="38" w:author="C Kirchhoff" w:date="2015-02-05T09:54:00Z">
        <w:r w:rsidDel="00B42374">
          <w:delText xml:space="preserve">source </w:delText>
        </w:r>
      </w:del>
      <w:ins w:id="39" w:author="C Kirchhoff" w:date="2015-02-05T09:54:00Z">
        <w:r w:rsidR="00B42374">
          <w:t xml:space="preserve">, </w:t>
        </w:r>
      </w:ins>
      <w:r>
        <w:t xml:space="preserve">etc. </w:t>
      </w:r>
    </w:p>
    <w:p w:rsidR="008C5DE0" w:rsidRDefault="008C5DE0" w:rsidP="00B14855">
      <w:pPr>
        <w:spacing w:line="240" w:lineRule="auto"/>
      </w:pPr>
      <w:r>
        <w:t>Christine is primarily interested to find:</w:t>
      </w:r>
    </w:p>
    <w:p w:rsidR="008C5DE0" w:rsidRDefault="008C5DE0" w:rsidP="004C7796">
      <w:pPr>
        <w:pStyle w:val="ListParagraph"/>
        <w:numPr>
          <w:ilvl w:val="0"/>
          <w:numId w:val="8"/>
        </w:numPr>
        <w:spacing w:line="240" w:lineRule="auto"/>
      </w:pPr>
      <w:r>
        <w:t>Evaluate if the permit program is successful</w:t>
      </w:r>
      <w:r w:rsidR="002056C9">
        <w:t>.</w:t>
      </w:r>
    </w:p>
    <w:p w:rsidR="008C5DE0" w:rsidRDefault="008C5DE0" w:rsidP="004C7796">
      <w:pPr>
        <w:pStyle w:val="ListParagraph"/>
        <w:numPr>
          <w:ilvl w:val="0"/>
          <w:numId w:val="8"/>
        </w:numPr>
        <w:spacing w:line="240" w:lineRule="auto"/>
      </w:pPr>
      <w:r>
        <w:t>Correlate discharge quality with location</w:t>
      </w:r>
      <w:ins w:id="40" w:author="C Kirchhoff" w:date="2015-02-05T09:57:00Z">
        <w:r w:rsidR="00B42374">
          <w:t xml:space="preserve"> (town)</w:t>
        </w:r>
      </w:ins>
      <w:r w:rsidR="004C7796">
        <w:t xml:space="preserve"> and facility type</w:t>
      </w:r>
      <w:ins w:id="41" w:author="C Kirchhoff" w:date="2015-02-05T09:57:00Z">
        <w:r w:rsidR="00B42374">
          <w:t xml:space="preserve"> (industry sector) or with receiving water quality either for certain streams (e.g., Connecticut River?) or with </w:t>
        </w:r>
        <w:proofErr w:type="gramStart"/>
        <w:r w:rsidR="00B42374">
          <w:t>Impaired</w:t>
        </w:r>
        <w:proofErr w:type="gramEnd"/>
        <w:r w:rsidR="00B42374">
          <w:t xml:space="preserve"> vs Not Impaired (only available for new data)</w:t>
        </w:r>
      </w:ins>
      <w:r w:rsidR="002056C9">
        <w:t>.</w:t>
      </w:r>
    </w:p>
    <w:p w:rsidR="004C7796" w:rsidRDefault="004C7796" w:rsidP="004C7796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Identify acute water problems in some areas</w:t>
      </w:r>
      <w:ins w:id="42" w:author="C Kirchhoff" w:date="2015-02-05T09:58:00Z">
        <w:r w:rsidR="00B42374">
          <w:t xml:space="preserve"> (e.g., by town or receiving water)</w:t>
        </w:r>
      </w:ins>
      <w:r w:rsidR="002056C9">
        <w:t>.</w:t>
      </w:r>
    </w:p>
    <w:p w:rsidR="00B42374" w:rsidRDefault="00B42374" w:rsidP="00B42374">
      <w:pPr>
        <w:pStyle w:val="ListParagraph"/>
        <w:numPr>
          <w:ilvl w:val="0"/>
          <w:numId w:val="8"/>
        </w:numPr>
        <w:spacing w:line="240" w:lineRule="auto"/>
      </w:pPr>
      <w:ins w:id="43" w:author="C Kirchhoff" w:date="2015-02-05T09:56:00Z">
        <w:r>
          <w:t>Is a</w:t>
        </w:r>
      </w:ins>
      <w:del w:id="44" w:author="C Kirchhoff" w:date="2015-02-05T09:56:00Z">
        <w:r w:rsidR="008C5DE0" w:rsidDel="00B42374">
          <w:delText>A</w:delText>
        </w:r>
      </w:del>
      <w:r w:rsidR="008C5DE0">
        <w:t xml:space="preserve"> particular </w:t>
      </w:r>
      <w:r w:rsidR="004C7796">
        <w:t xml:space="preserve">class </w:t>
      </w:r>
      <w:r w:rsidR="008C5DE0">
        <w:t>of industr</w:t>
      </w:r>
      <w:ins w:id="45" w:author="C Kirchhoff" w:date="2015-02-05T09:56:00Z">
        <w:r>
          <w:t>y</w:t>
        </w:r>
      </w:ins>
      <w:del w:id="46" w:author="C Kirchhoff" w:date="2015-02-05T09:56:00Z">
        <w:r w:rsidR="008C5DE0" w:rsidDel="00B42374">
          <w:delText>ies</w:delText>
        </w:r>
      </w:del>
      <w:r w:rsidR="008C5DE0">
        <w:t xml:space="preserve"> fa</w:t>
      </w:r>
      <w:ins w:id="47" w:author="C Kirchhoff" w:date="2015-02-05T09:56:00Z">
        <w:r>
          <w:t>i</w:t>
        </w:r>
      </w:ins>
      <w:r w:rsidR="008C5DE0">
        <w:t>ring worse than other</w:t>
      </w:r>
      <w:r w:rsidR="002056C9">
        <w:t>?</w:t>
      </w:r>
      <w:ins w:id="48" w:author="C Kirchhoff" w:date="2015-02-05T09:56:00Z">
        <w:r w:rsidRPr="00B42374">
          <w:t xml:space="preserve"> </w:t>
        </w:r>
      </w:ins>
      <w:moveToRangeStart w:id="49" w:author="C Kirchhoff" w:date="2015-02-05T09:56:00Z" w:name="move410893532"/>
      <w:moveTo w:id="50" w:author="C Kirchhoff" w:date="2015-02-05T09:56:00Z">
        <w:r>
          <w:t>Any trends showing over time documenting improving/deteriorating circumstances for a class of industry?</w:t>
        </w:r>
      </w:moveTo>
    </w:p>
    <w:moveToRangeEnd w:id="49"/>
    <w:p w:rsidR="008C5DE0" w:rsidDel="00B42374" w:rsidRDefault="008C5DE0" w:rsidP="004C7796">
      <w:pPr>
        <w:pStyle w:val="ListParagraph"/>
        <w:numPr>
          <w:ilvl w:val="0"/>
          <w:numId w:val="8"/>
        </w:numPr>
        <w:spacing w:line="240" w:lineRule="auto"/>
        <w:rPr>
          <w:del w:id="51" w:author="C Kirchhoff" w:date="2015-02-05T09:56:00Z"/>
        </w:rPr>
      </w:pPr>
    </w:p>
    <w:p w:rsidR="004C7796" w:rsidRDefault="004C7796" w:rsidP="004C7796">
      <w:pPr>
        <w:pStyle w:val="ListParagraph"/>
        <w:numPr>
          <w:ilvl w:val="0"/>
          <w:numId w:val="8"/>
        </w:numPr>
        <w:spacing w:line="240" w:lineRule="auto"/>
        <w:rPr>
          <w:ins w:id="52" w:author="C Kirchhoff" w:date="2015-02-05T09:59:00Z"/>
        </w:rPr>
      </w:pPr>
      <w:r>
        <w:t>Storms of higher magnitude causes higher contaminant loading?</w:t>
      </w:r>
    </w:p>
    <w:p w:rsidR="00B42374" w:rsidRDefault="00B42374" w:rsidP="004C7796">
      <w:pPr>
        <w:pStyle w:val="ListParagraph"/>
        <w:numPr>
          <w:ilvl w:val="0"/>
          <w:numId w:val="8"/>
        </w:numPr>
        <w:spacing w:line="240" w:lineRule="auto"/>
      </w:pPr>
      <w:ins w:id="53" w:author="C Kirchhoff" w:date="2015-02-05T09:59:00Z">
        <w:r>
          <w:t>Potentially look at classes of contaminants (metals, nutrients, sediment) over time to identify trends.</w:t>
        </w:r>
      </w:ins>
      <w:bookmarkStart w:id="54" w:name="_GoBack"/>
      <w:bookmarkEnd w:id="54"/>
    </w:p>
    <w:p w:rsidR="008C5DE0" w:rsidDel="00B42374" w:rsidRDefault="008C5DE0" w:rsidP="004C7796">
      <w:pPr>
        <w:pStyle w:val="ListParagraph"/>
        <w:numPr>
          <w:ilvl w:val="0"/>
          <w:numId w:val="8"/>
        </w:numPr>
        <w:spacing w:line="240" w:lineRule="auto"/>
      </w:pPr>
      <w:moveFromRangeStart w:id="55" w:author="C Kirchhoff" w:date="2015-02-05T09:56:00Z" w:name="move410893532"/>
      <w:moveFrom w:id="56" w:author="C Kirchhoff" w:date="2015-02-05T09:56:00Z">
        <w:r w:rsidDel="00B42374">
          <w:t xml:space="preserve">Any trends showing over time documenting improving/deteriorating circumstances for a </w:t>
        </w:r>
        <w:r w:rsidR="004C7796" w:rsidDel="00B42374">
          <w:t>class</w:t>
        </w:r>
        <w:r w:rsidDel="00B42374">
          <w:t xml:space="preserve"> of industry?</w:t>
        </w:r>
      </w:moveFrom>
    </w:p>
    <w:moveFromRangeEnd w:id="55"/>
    <w:p w:rsidR="004C7796" w:rsidRDefault="004C7796" w:rsidP="00B14855">
      <w:pPr>
        <w:spacing w:line="240" w:lineRule="auto"/>
      </w:pPr>
    </w:p>
    <w:p w:rsidR="008C5DE0" w:rsidRPr="00B14855" w:rsidRDefault="008C5DE0" w:rsidP="00B14855">
      <w:pPr>
        <w:spacing w:line="240" w:lineRule="auto"/>
        <w:rPr>
          <w:color w:val="808080" w:themeColor="background1" w:themeShade="8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t xml:space="preserve">  </w:t>
      </w:r>
    </w:p>
    <w:p w:rsidR="001B739C" w:rsidRPr="00484826" w:rsidRDefault="001B739C" w:rsidP="00484826">
      <w:pPr>
        <w:spacing w:after="0" w:line="240" w:lineRule="auto"/>
        <w:rPr>
          <w:rFonts w:eastAsiaTheme="minorEastAsia"/>
        </w:rPr>
      </w:pPr>
    </w:p>
    <w:p w:rsidR="00D76850" w:rsidRPr="00637DD9" w:rsidRDefault="00D76850" w:rsidP="00637DD9">
      <w:pPr>
        <w:spacing w:line="240" w:lineRule="auto"/>
        <w:rPr>
          <w:color w:val="808080" w:themeColor="background1" w:themeShade="8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37DD9">
        <w:rPr>
          <w:color w:val="808080" w:themeColor="background1" w:themeShade="8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Action:</w:t>
      </w:r>
    </w:p>
    <w:p w:rsidR="004C7796" w:rsidRDefault="004C7796" w:rsidP="004C7796">
      <w:pPr>
        <w:pStyle w:val="ListParagraph"/>
        <w:numPr>
          <w:ilvl w:val="0"/>
          <w:numId w:val="9"/>
        </w:numPr>
      </w:pPr>
      <w:r>
        <w:t>Christine will try to get a full understanding of the data from DEEP</w:t>
      </w:r>
    </w:p>
    <w:p w:rsidR="004C7796" w:rsidRDefault="004C7796" w:rsidP="004C7796">
      <w:pPr>
        <w:pStyle w:val="ListParagraph"/>
        <w:numPr>
          <w:ilvl w:val="0"/>
          <w:numId w:val="9"/>
        </w:numPr>
      </w:pPr>
      <w:r>
        <w:t>Christine will provide SIC codes so that the old data can be reformatted so as to match the format/class divisions of the new data</w:t>
      </w:r>
    </w:p>
    <w:p w:rsidR="004C7796" w:rsidRDefault="004C7796" w:rsidP="004C7796">
      <w:pPr>
        <w:pStyle w:val="ListParagraph"/>
        <w:numPr>
          <w:ilvl w:val="0"/>
          <w:numId w:val="9"/>
        </w:numPr>
      </w:pPr>
      <w:r>
        <w:t>Ask DEEP about a couple of industry classes where they expect to see changes in discharge quality.</w:t>
      </w:r>
    </w:p>
    <w:p w:rsidR="004C7796" w:rsidRDefault="004C7796" w:rsidP="004C7796">
      <w:pPr>
        <w:pStyle w:val="ListParagraph"/>
        <w:numPr>
          <w:ilvl w:val="0"/>
          <w:numId w:val="9"/>
        </w:numPr>
      </w:pPr>
      <w:r>
        <w:t xml:space="preserve">Once the data is well understood, </w:t>
      </w:r>
      <w:proofErr w:type="spellStart"/>
      <w:r>
        <w:t>Dooti</w:t>
      </w:r>
      <w:proofErr w:type="spellEnd"/>
      <w:r>
        <w:t xml:space="preserve"> will provide a basic analysis for the above mentioned industry classes.</w:t>
      </w:r>
    </w:p>
    <w:p w:rsidR="004C7796" w:rsidRDefault="004C7796" w:rsidP="004C7796">
      <w:pPr>
        <w:pStyle w:val="ListParagraph"/>
        <w:ind w:left="1440"/>
      </w:pPr>
    </w:p>
    <w:p w:rsidR="004C7796" w:rsidRDefault="004C7796" w:rsidP="004C7796">
      <w:pPr>
        <w:pStyle w:val="ListParagraph"/>
      </w:pPr>
    </w:p>
    <w:sectPr w:rsidR="004C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D64"/>
    <w:multiLevelType w:val="hybridMultilevel"/>
    <w:tmpl w:val="2CEC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18E4"/>
    <w:multiLevelType w:val="hybridMultilevel"/>
    <w:tmpl w:val="3CE21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F24DA8"/>
    <w:multiLevelType w:val="hybridMultilevel"/>
    <w:tmpl w:val="B17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D18D1"/>
    <w:multiLevelType w:val="hybridMultilevel"/>
    <w:tmpl w:val="78BE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1044E"/>
    <w:multiLevelType w:val="hybridMultilevel"/>
    <w:tmpl w:val="889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110CF"/>
    <w:multiLevelType w:val="hybridMultilevel"/>
    <w:tmpl w:val="F0546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A06CC8"/>
    <w:multiLevelType w:val="hybridMultilevel"/>
    <w:tmpl w:val="D866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B70B0"/>
    <w:multiLevelType w:val="hybridMultilevel"/>
    <w:tmpl w:val="AC280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81835"/>
    <w:multiLevelType w:val="hybridMultilevel"/>
    <w:tmpl w:val="FCBE9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 Kirchhoff">
    <w15:presenceInfo w15:providerId="Windows Live" w15:userId="60fb640b9dcbb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50"/>
    <w:rsid w:val="00056B38"/>
    <w:rsid w:val="00063983"/>
    <w:rsid w:val="00107C1B"/>
    <w:rsid w:val="00111320"/>
    <w:rsid w:val="00121276"/>
    <w:rsid w:val="00147F93"/>
    <w:rsid w:val="0019698B"/>
    <w:rsid w:val="001A54EC"/>
    <w:rsid w:val="001B739C"/>
    <w:rsid w:val="001D1354"/>
    <w:rsid w:val="001D669B"/>
    <w:rsid w:val="001F1341"/>
    <w:rsid w:val="002056C9"/>
    <w:rsid w:val="0025331F"/>
    <w:rsid w:val="002F1F20"/>
    <w:rsid w:val="003A5941"/>
    <w:rsid w:val="00454E1A"/>
    <w:rsid w:val="004674AF"/>
    <w:rsid w:val="00477D08"/>
    <w:rsid w:val="00481B20"/>
    <w:rsid w:val="00484826"/>
    <w:rsid w:val="004919AB"/>
    <w:rsid w:val="004C7796"/>
    <w:rsid w:val="004E5F59"/>
    <w:rsid w:val="00550460"/>
    <w:rsid w:val="00551C51"/>
    <w:rsid w:val="00577334"/>
    <w:rsid w:val="005D17E5"/>
    <w:rsid w:val="005F02CC"/>
    <w:rsid w:val="00637DD9"/>
    <w:rsid w:val="00662BE5"/>
    <w:rsid w:val="00771470"/>
    <w:rsid w:val="007F725A"/>
    <w:rsid w:val="008C5DE0"/>
    <w:rsid w:val="009762AD"/>
    <w:rsid w:val="009958D7"/>
    <w:rsid w:val="009A68E2"/>
    <w:rsid w:val="009E10F2"/>
    <w:rsid w:val="009F5C80"/>
    <w:rsid w:val="00A75A8A"/>
    <w:rsid w:val="00B14855"/>
    <w:rsid w:val="00B42374"/>
    <w:rsid w:val="00B61428"/>
    <w:rsid w:val="00C42094"/>
    <w:rsid w:val="00C6766A"/>
    <w:rsid w:val="00CB2460"/>
    <w:rsid w:val="00D73027"/>
    <w:rsid w:val="00D76850"/>
    <w:rsid w:val="00E04F9E"/>
    <w:rsid w:val="00E5416E"/>
    <w:rsid w:val="00EB2E53"/>
    <w:rsid w:val="00EB4A5E"/>
    <w:rsid w:val="00F24422"/>
    <w:rsid w:val="00F51CD7"/>
    <w:rsid w:val="00F61B23"/>
    <w:rsid w:val="00FA2230"/>
    <w:rsid w:val="00F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1953E-917C-4FA5-B667-9B4B0778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3394</Characters>
  <Application>Microsoft Office Word</Application>
  <DocSecurity>0</DocSecurity>
  <Lines>125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Dooti</dc:creator>
  <cp:lastModifiedBy>C Kirchhoff</cp:lastModifiedBy>
  <cp:revision>2</cp:revision>
  <dcterms:created xsi:type="dcterms:W3CDTF">2015-02-05T14:59:00Z</dcterms:created>
  <dcterms:modified xsi:type="dcterms:W3CDTF">2015-02-05T14:59:00Z</dcterms:modified>
</cp:coreProperties>
</file>